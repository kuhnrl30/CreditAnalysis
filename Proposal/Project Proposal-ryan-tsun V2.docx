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6FD79" w14:textId="77777777" w:rsidR="005D2D9F" w:rsidRDefault="005D2D9F" w:rsidP="007D0189">
      <w:pPr>
        <w:spacing w:after="0"/>
      </w:pPr>
      <w:r>
        <w:t>Ryan Kuhn</w:t>
      </w:r>
    </w:p>
    <w:p w14:paraId="7DF6D522" w14:textId="77777777" w:rsidR="005D2D9F" w:rsidRDefault="005D2D9F" w:rsidP="007D0189">
      <w:pPr>
        <w:spacing w:after="0"/>
      </w:pPr>
      <w:r>
        <w:t>Special Topics in Audit Analytics</w:t>
      </w:r>
    </w:p>
    <w:p w14:paraId="015B72D1" w14:textId="77777777" w:rsidR="005D2D9F" w:rsidRDefault="005D2D9F" w:rsidP="007D0189">
      <w:pPr>
        <w:spacing w:after="0"/>
      </w:pPr>
      <w:r>
        <w:t>Project Proposal</w:t>
      </w:r>
    </w:p>
    <w:p w14:paraId="2C5059F9" w14:textId="77777777" w:rsidR="007D0189" w:rsidRDefault="007D0189" w:rsidP="007D0189">
      <w:pPr>
        <w:spacing w:after="0"/>
      </w:pPr>
    </w:p>
    <w:p w14:paraId="21987915" w14:textId="77777777" w:rsidR="007D0189" w:rsidRDefault="007D0189" w:rsidP="007D0189">
      <w:pPr>
        <w:spacing w:after="0"/>
      </w:pPr>
    </w:p>
    <w:p w14:paraId="7169CE84" w14:textId="77777777" w:rsidR="003D71FA" w:rsidRDefault="003D71FA" w:rsidP="00E14938">
      <w:pPr>
        <w:spacing w:after="0" w:line="480" w:lineRule="auto"/>
      </w:pPr>
      <w:r>
        <w:tab/>
        <w:t xml:space="preserve">As part of the Special Topics in Audit Analytics course I am required to complete a course project demonstrating the tools and techniques learned during the course of the semester.  I am specifically interested in learning to use </w:t>
      </w:r>
      <w:proofErr w:type="spellStart"/>
      <w:r>
        <w:t>apriori</w:t>
      </w:r>
      <w:proofErr w:type="spellEnd"/>
      <w:r>
        <w:t xml:space="preserve"> algorithm</w:t>
      </w:r>
      <w:r w:rsidR="004F0E30">
        <w:t xml:space="preserve"> and </w:t>
      </w:r>
      <w:r>
        <w:t xml:space="preserve">association rules.  This analytical method is new to me and it looks to be a very powerful tool.  </w:t>
      </w:r>
      <w:commentRangeStart w:id="0"/>
      <w:r>
        <w:t>I will also like to incorporate other models such as regression and classification to have a complete analysis.</w:t>
      </w:r>
      <w:r w:rsidR="00C32FE6">
        <w:t xml:space="preserve"> </w:t>
      </w:r>
      <w:commentRangeEnd w:id="0"/>
      <w:r w:rsidR="00C32FE6">
        <w:rPr>
          <w:rStyle w:val="CommentReference"/>
        </w:rPr>
        <w:commentReference w:id="0"/>
      </w:r>
    </w:p>
    <w:p w14:paraId="032482C6" w14:textId="77777777" w:rsidR="003D71FA" w:rsidRDefault="003D71FA" w:rsidP="00E14938">
      <w:pPr>
        <w:spacing w:after="0" w:line="480" w:lineRule="auto"/>
      </w:pPr>
    </w:p>
    <w:p w14:paraId="2AB99583" w14:textId="77777777" w:rsidR="003D71FA" w:rsidRDefault="003D71FA" w:rsidP="00E14938">
      <w:pPr>
        <w:spacing w:after="0" w:line="480" w:lineRule="auto"/>
      </w:pPr>
      <w:r>
        <w:tab/>
        <w:t>For my dataset, I intend to use the Credit Approval Dataset from the UCI Machine Learning Repository.</w:t>
      </w:r>
      <w:r w:rsidR="002C105A">
        <w:t xml:space="preserve">  The dataset is a mix of co</w:t>
      </w:r>
      <w:r w:rsidR="00EB5992">
        <w:t xml:space="preserve">ntinuous and categorical data which have been converted to meaningless variables by the data curators to protect the privacy of the credit applicants.  </w:t>
      </w:r>
      <w:r w:rsidR="002C105A">
        <w:t>There ar</w:t>
      </w:r>
      <w:r w:rsidR="00EB5992">
        <w:t>e over 600 instances and 16 observations for each instance.  Approximately 5% of the observations are missing values which will need to be addressed.  I think the dataset is appropriate for this project because it lends itself to a diverse set of models.  The continuous variables are well suited for regression analysis; the categorical variables are suited for association rules; together the data can be modeled with a classifier algorithm.</w:t>
      </w:r>
      <w:r w:rsidR="00C96A71">
        <w:t xml:space="preserve">  The dataset can be found here under </w:t>
      </w:r>
      <w:r w:rsidR="003B7314">
        <w:t xml:space="preserve">‘Credit Approval’: </w:t>
      </w:r>
      <w:hyperlink r:id="rId7" w:history="1">
        <w:r w:rsidR="003B7314" w:rsidRPr="005F4682">
          <w:rPr>
            <w:rStyle w:val="Hyperlink"/>
          </w:rPr>
          <w:t>http://archive.ics.uci.edu/ml/datasets.html?format=&amp;task=&amp;att=&amp;area=bus&amp;numAtt=&amp;numIns=&amp;type=&amp;sort=nameUp&amp;view=table</w:t>
        </w:r>
      </w:hyperlink>
    </w:p>
    <w:p w14:paraId="2CA9832F" w14:textId="77777777" w:rsidR="003B7314" w:rsidRDefault="003B7314" w:rsidP="00E14938">
      <w:pPr>
        <w:spacing w:after="0" w:line="480" w:lineRule="auto"/>
      </w:pPr>
    </w:p>
    <w:p w14:paraId="7E1A5C37" w14:textId="77777777" w:rsidR="003B7314" w:rsidRDefault="003B7314" w:rsidP="00E14938">
      <w:pPr>
        <w:spacing w:after="0" w:line="480" w:lineRule="auto"/>
        <w:ind w:firstLine="720"/>
      </w:pPr>
      <w:r>
        <w:t xml:space="preserve">My research questions will be a bit fictional because the dataset was converted to meaningless values.  </w:t>
      </w:r>
      <w:bookmarkStart w:id="1" w:name="_GoBack"/>
      <w:bookmarkEnd w:id="1"/>
      <w:r>
        <w:t>I will have to assume, for example, that in a credit approval dataset that one of the categorical values will be a status question s</w:t>
      </w:r>
      <w:r w:rsidR="00CB524C">
        <w:t xml:space="preserve">uch as race or gender.  I will also have to assume that one of the continuous variables is related to income levels.  </w:t>
      </w:r>
    </w:p>
    <w:p w14:paraId="5450A862" w14:textId="77777777" w:rsidR="00CB524C" w:rsidRDefault="00CB524C" w:rsidP="00E14938">
      <w:pPr>
        <w:spacing w:after="0" w:line="480" w:lineRule="auto"/>
        <w:ind w:firstLine="720"/>
      </w:pPr>
    </w:p>
    <w:p w14:paraId="3558A1ED" w14:textId="77777777" w:rsidR="00CB524C" w:rsidRDefault="00CB524C" w:rsidP="00E14938">
      <w:pPr>
        <w:pStyle w:val="ListParagraph"/>
        <w:numPr>
          <w:ilvl w:val="0"/>
          <w:numId w:val="2"/>
        </w:numPr>
        <w:spacing w:after="0" w:line="480" w:lineRule="auto"/>
      </w:pPr>
      <w:r>
        <w:t>Is there a correlation between the continuous (numerical) values and the credit approval status? Can this relationship be used to predict if a person is granted credit? If yes, does the relationship indicate reasonable risk management strategies?</w:t>
      </w:r>
    </w:p>
    <w:p w14:paraId="2448D146" w14:textId="77777777" w:rsidR="00CB524C" w:rsidRDefault="00CB524C" w:rsidP="00E14938">
      <w:pPr>
        <w:spacing w:after="0" w:line="480" w:lineRule="auto"/>
        <w:ind w:firstLine="720"/>
      </w:pPr>
    </w:p>
    <w:p w14:paraId="18912B8C" w14:textId="77777777" w:rsidR="00CB524C" w:rsidRDefault="00213390" w:rsidP="00E14938">
      <w:pPr>
        <w:pStyle w:val="ListParagraph"/>
        <w:numPr>
          <w:ilvl w:val="0"/>
          <w:numId w:val="2"/>
        </w:numPr>
        <w:spacing w:after="0" w:line="480" w:lineRule="auto"/>
      </w:pPr>
      <w:r>
        <w:t>If we assume</w:t>
      </w:r>
      <w:r w:rsidR="00CB524C">
        <w:t xml:space="preserve"> one of the categorical variables indicates a protected status such as race</w:t>
      </w:r>
      <w:r>
        <w:t>, gender, or religion, then i</w:t>
      </w:r>
      <w:r w:rsidR="00CB524C">
        <w:t xml:space="preserve">s there a statistically significant difference in how credit is granted that could indicate </w:t>
      </w:r>
      <w:r>
        <w:t xml:space="preserve">a compliance risk from </w:t>
      </w:r>
      <w:r w:rsidR="00CB524C">
        <w:t>bias or discrimination? Contrarily, could the difference indicate a business opportunity for the lender?</w:t>
      </w:r>
    </w:p>
    <w:p w14:paraId="1440476B" w14:textId="77777777" w:rsidR="004E13D0" w:rsidRDefault="004E13D0" w:rsidP="00E14938">
      <w:pPr>
        <w:pStyle w:val="ListParagraph"/>
        <w:spacing w:line="480" w:lineRule="auto"/>
      </w:pPr>
    </w:p>
    <w:p w14:paraId="01009823" w14:textId="6F366017" w:rsidR="001E5B2E" w:rsidRDefault="000C4C6D" w:rsidP="00E14938">
      <w:pPr>
        <w:spacing w:after="0" w:line="480" w:lineRule="auto"/>
        <w:ind w:firstLine="720"/>
      </w:pPr>
      <w:r>
        <w:t xml:space="preserve">To accomplish the objectives of this analysis, I will be using </w:t>
      </w:r>
      <w:r w:rsidR="0073392B">
        <w:t>R and its diverse set of packages available</w:t>
      </w:r>
      <w:r>
        <w:t xml:space="preserve"> to perfor</w:t>
      </w:r>
      <w:r w:rsidR="0073392B">
        <w:t>m an analysis</w:t>
      </w:r>
      <w:r>
        <w:t>.  The first of which is the base R platform w</w:t>
      </w:r>
      <w:r w:rsidR="0073392B">
        <w:t xml:space="preserve">hich includes the </w:t>
      </w:r>
      <w:proofErr w:type="spellStart"/>
      <w:proofErr w:type="gramStart"/>
      <w:r w:rsidR="0073392B">
        <w:t>glm</w:t>
      </w:r>
      <w:proofErr w:type="spellEnd"/>
      <w:r w:rsidR="0073392B">
        <w:t>(</w:t>
      </w:r>
      <w:proofErr w:type="gramEnd"/>
      <w:r w:rsidR="0073392B">
        <w:t xml:space="preserve">) function.  GLM is short for generalized linear regression which I will use to fit the numerical values. The second tool is the </w:t>
      </w:r>
      <w:proofErr w:type="spellStart"/>
      <w:proofErr w:type="gramStart"/>
      <w:ins w:id="2" w:author="Ryan Kuhn" w:date="2015-04-07T23:18:00Z">
        <w:r w:rsidR="00357A4C">
          <w:t>a</w:t>
        </w:r>
      </w:ins>
      <w:ins w:id="3" w:author="Ryan Kuhn" w:date="2015-04-07T23:21:00Z">
        <w:r w:rsidR="00357A4C">
          <w:t>priori</w:t>
        </w:r>
        <w:proofErr w:type="spellEnd"/>
        <w:r w:rsidR="00357A4C">
          <w:t>(</w:t>
        </w:r>
        <w:proofErr w:type="gramEnd"/>
        <w:r w:rsidR="00357A4C">
          <w:t>)</w:t>
        </w:r>
      </w:ins>
      <w:del w:id="4" w:author="Ryan Kuhn" w:date="2015-04-07T23:18:00Z">
        <w:r w:rsidR="0073392B" w:rsidDel="00357A4C">
          <w:delText>A</w:delText>
        </w:r>
      </w:del>
      <w:del w:id="5" w:author="Ryan Kuhn" w:date="2015-04-07T23:21:00Z">
        <w:r w:rsidR="0073392B" w:rsidDel="00357A4C">
          <w:delText xml:space="preserve">priori() </w:delText>
        </w:r>
      </w:del>
      <w:r w:rsidR="0073392B">
        <w:t xml:space="preserve">function in the </w:t>
      </w:r>
      <w:del w:id="6" w:author="Ryan Kuhn" w:date="2015-04-07T23:18:00Z">
        <w:r w:rsidR="0073392B" w:rsidDel="00357A4C">
          <w:delText xml:space="preserve">RWeka </w:delText>
        </w:r>
      </w:del>
      <w:proofErr w:type="spellStart"/>
      <w:ins w:id="7" w:author="Ryan Kuhn" w:date="2015-04-07T23:18:00Z">
        <w:r w:rsidR="00357A4C">
          <w:t>arules</w:t>
        </w:r>
        <w:proofErr w:type="spellEnd"/>
        <w:r w:rsidR="00357A4C">
          <w:t xml:space="preserve"> </w:t>
        </w:r>
      </w:ins>
      <w:r w:rsidR="0073392B">
        <w:t xml:space="preserve">package.  This function is the implementation of the </w:t>
      </w:r>
      <w:del w:id="8" w:author="Ryan Kuhn" w:date="2015-04-07T23:18:00Z">
        <w:r w:rsidR="0073392B" w:rsidDel="00357A4C">
          <w:delText>Weka association</w:delText>
        </w:r>
      </w:del>
      <w:proofErr w:type="spellStart"/>
      <w:ins w:id="9" w:author="Ryan Kuhn" w:date="2015-04-07T23:18:00Z">
        <w:r w:rsidR="00357A4C">
          <w:t>apriori</w:t>
        </w:r>
      </w:ins>
      <w:proofErr w:type="spellEnd"/>
      <w:r w:rsidR="0073392B">
        <w:t xml:space="preserve"> algorithm within R.  The association rules will be useful for identifying patterns in the categorical values and </w:t>
      </w:r>
      <w:del w:id="10" w:author="Ryan Kuhn" w:date="2015-04-07T23:20:00Z">
        <w:r w:rsidR="0073392B" w:rsidDel="00357A4C">
          <w:delText>allows for the same options within the Weka platform</w:delText>
        </w:r>
      </w:del>
      <w:ins w:id="11" w:author="Ryan Kuhn" w:date="2015-04-07T23:20:00Z">
        <w:r w:rsidR="00357A4C">
          <w:t>can be used to fill in missing values</w:t>
        </w:r>
      </w:ins>
      <w:r w:rsidR="0073392B">
        <w:t xml:space="preserve">.  Finally, I will use the </w:t>
      </w:r>
      <w:proofErr w:type="spellStart"/>
      <w:proofErr w:type="gramStart"/>
      <w:ins w:id="12" w:author="Ryan Kuhn" w:date="2015-04-07T23:19:00Z">
        <w:r w:rsidR="00357A4C">
          <w:t>rpart</w:t>
        </w:r>
        <w:proofErr w:type="spellEnd"/>
        <w:r w:rsidR="00357A4C">
          <w:t>(</w:t>
        </w:r>
        <w:proofErr w:type="gramEnd"/>
        <w:r w:rsidR="00357A4C">
          <w:t>)</w:t>
        </w:r>
      </w:ins>
      <w:del w:id="13" w:author="Ryan Kuhn" w:date="2015-04-07T23:19:00Z">
        <w:r w:rsidR="0073392B" w:rsidDel="00357A4C">
          <w:delText>J48()</w:delText>
        </w:r>
      </w:del>
      <w:r w:rsidR="0073392B">
        <w:t xml:space="preserve"> function</w:t>
      </w:r>
      <w:del w:id="14" w:author="Ryan Kuhn" w:date="2015-04-07T23:19:00Z">
        <w:r w:rsidR="0073392B" w:rsidDel="00357A4C">
          <w:delText xml:space="preserve">, also </w:delText>
        </w:r>
      </w:del>
      <w:ins w:id="15" w:author="Ryan Kuhn" w:date="2015-04-07T23:19:00Z">
        <w:r w:rsidR="00357A4C">
          <w:t xml:space="preserve"> </w:t>
        </w:r>
      </w:ins>
      <w:r w:rsidR="0073392B">
        <w:t xml:space="preserve">in the </w:t>
      </w:r>
      <w:proofErr w:type="spellStart"/>
      <w:ins w:id="16" w:author="Ryan Kuhn" w:date="2015-04-07T23:19:00Z">
        <w:r w:rsidR="00357A4C">
          <w:t>rpart</w:t>
        </w:r>
      </w:ins>
      <w:proofErr w:type="spellEnd"/>
      <w:del w:id="17" w:author="Ryan Kuhn" w:date="2015-04-07T23:19:00Z">
        <w:r w:rsidR="0073392B" w:rsidDel="00357A4C">
          <w:delText>RWeka</w:delText>
        </w:r>
      </w:del>
      <w:r w:rsidR="0073392B">
        <w:t xml:space="preserve"> package, to </w:t>
      </w:r>
      <w:r w:rsidR="004E2940">
        <w:t xml:space="preserve">creates a decision tree over the </w:t>
      </w:r>
      <w:ins w:id="18" w:author="Ryan Kuhn" w:date="2015-04-07T23:19:00Z">
        <w:r w:rsidR="00357A4C">
          <w:t xml:space="preserve">categorical items in </w:t>
        </w:r>
        <w:proofErr w:type="spellStart"/>
        <w:r w:rsidR="00357A4C">
          <w:t>the</w:t>
        </w:r>
      </w:ins>
      <w:del w:id="19" w:author="Ryan Kuhn" w:date="2015-04-07T23:19:00Z">
        <w:r w:rsidR="004E2940" w:rsidDel="00357A4C">
          <w:delText xml:space="preserve">entire </w:delText>
        </w:r>
      </w:del>
      <w:r w:rsidR="004E2940">
        <w:t>dataset</w:t>
      </w:r>
      <w:proofErr w:type="spellEnd"/>
      <w:r w:rsidR="004E2940">
        <w:t xml:space="preserve">.  </w:t>
      </w:r>
      <w:r w:rsidR="001E5B2E">
        <w:t xml:space="preserve">Throughout the analysis I will be using the ggplot2 package for visualizations.  Once all three are completed, I will try to improve the performance by weighting and combining the models.  Generally speaking, the combined performance of several good performing algorithms will be better than a single great algorithm. </w:t>
      </w:r>
    </w:p>
    <w:p w14:paraId="0ED9160A" w14:textId="77777777" w:rsidR="00C32FE6" w:rsidRDefault="00C32FE6" w:rsidP="00E14938">
      <w:pPr>
        <w:spacing w:after="0" w:line="480" w:lineRule="auto"/>
        <w:ind w:firstLine="720"/>
        <w:rPr>
          <w:color w:val="FF0000"/>
        </w:rPr>
      </w:pPr>
    </w:p>
    <w:p w14:paraId="392F2E43" w14:textId="77777777" w:rsidR="00C32FE6" w:rsidRDefault="00C32FE6" w:rsidP="00E14938">
      <w:pPr>
        <w:spacing w:after="0" w:line="480" w:lineRule="auto"/>
        <w:ind w:firstLine="720"/>
        <w:rPr>
          <w:color w:val="FF0000"/>
        </w:rPr>
      </w:pPr>
      <w:r>
        <w:rPr>
          <w:color w:val="FF0000"/>
        </w:rPr>
        <w:lastRenderedPageBreak/>
        <w:t>In your final report, y</w:t>
      </w:r>
      <w:r w:rsidRPr="00C32FE6">
        <w:rPr>
          <w:color w:val="FF0000"/>
        </w:rPr>
        <w:t>ou may need theoretical support (e.g., prior study etc</w:t>
      </w:r>
      <w:proofErr w:type="gramStart"/>
      <w:r w:rsidRPr="00C32FE6">
        <w:rPr>
          <w:color w:val="FF0000"/>
        </w:rPr>
        <w:t>. )</w:t>
      </w:r>
      <w:proofErr w:type="gramEnd"/>
      <w:r>
        <w:rPr>
          <w:color w:val="FF0000"/>
        </w:rPr>
        <w:t xml:space="preserve"> </w:t>
      </w:r>
      <w:r w:rsidRPr="00C32FE6">
        <w:rPr>
          <w:color w:val="FF0000"/>
        </w:rPr>
        <w:t>to explain your findings.</w:t>
      </w:r>
    </w:p>
    <w:p w14:paraId="620EA142" w14:textId="77777777" w:rsidR="00C32FE6" w:rsidRPr="00C32FE6" w:rsidRDefault="00C32FE6" w:rsidP="00E14938">
      <w:pPr>
        <w:spacing w:after="0" w:line="480" w:lineRule="auto"/>
        <w:ind w:firstLine="720"/>
        <w:rPr>
          <w:color w:val="FF0000"/>
        </w:rPr>
      </w:pPr>
      <w:r>
        <w:rPr>
          <w:color w:val="FF0000"/>
        </w:rPr>
        <w:t>-------Ting Sun</w:t>
      </w:r>
    </w:p>
    <w:p w14:paraId="664D4C1F" w14:textId="77777777" w:rsidR="004E13D0" w:rsidRDefault="001E5B2E" w:rsidP="00E14938">
      <w:pPr>
        <w:spacing w:after="0" w:line="480" w:lineRule="auto"/>
      </w:pPr>
      <w:r>
        <w:t xml:space="preserve"> </w:t>
      </w:r>
    </w:p>
    <w:sectPr w:rsidR="004E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sun9920" w:date="2015-03-28T14:24:00Z" w:initials="t">
    <w:p w14:paraId="0DCDC091" w14:textId="77777777" w:rsidR="00C32FE6" w:rsidRDefault="00C32FE6">
      <w:pPr>
        <w:pStyle w:val="CommentText"/>
      </w:pPr>
      <w:r>
        <w:rPr>
          <w:rStyle w:val="CommentReference"/>
        </w:rPr>
        <w:annotationRef/>
      </w:r>
      <w:r>
        <w:t>Good! I am looking forward to seeing these models!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CDC0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02101"/>
    <w:multiLevelType w:val="hybridMultilevel"/>
    <w:tmpl w:val="227E9068"/>
    <w:lvl w:ilvl="0" w:tplc="48902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FA49AD"/>
    <w:multiLevelType w:val="hybridMultilevel"/>
    <w:tmpl w:val="71F8A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un9920">
    <w15:presenceInfo w15:providerId="None" w15:userId="tsun9920"/>
  </w15:person>
  <w15:person w15:author="Ryan Kuhn">
    <w15:presenceInfo w15:providerId="Windows Live" w15:userId="ce1b639cae3dd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F"/>
    <w:rsid w:val="000C4C6D"/>
    <w:rsid w:val="001B0197"/>
    <w:rsid w:val="001E5B2E"/>
    <w:rsid w:val="00213390"/>
    <w:rsid w:val="002C105A"/>
    <w:rsid w:val="00357A4C"/>
    <w:rsid w:val="003B7314"/>
    <w:rsid w:val="003C1B74"/>
    <w:rsid w:val="003D71FA"/>
    <w:rsid w:val="004E13D0"/>
    <w:rsid w:val="004E2940"/>
    <w:rsid w:val="004F0E30"/>
    <w:rsid w:val="005D2D9F"/>
    <w:rsid w:val="0073392B"/>
    <w:rsid w:val="00754847"/>
    <w:rsid w:val="007C14D8"/>
    <w:rsid w:val="007D0189"/>
    <w:rsid w:val="007D1174"/>
    <w:rsid w:val="00B43CCB"/>
    <w:rsid w:val="00C32FE6"/>
    <w:rsid w:val="00C96A71"/>
    <w:rsid w:val="00CB524C"/>
    <w:rsid w:val="00CE3424"/>
    <w:rsid w:val="00E14938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5C92"/>
  <w15:chartTrackingRefBased/>
  <w15:docId w15:val="{5DE26D89-4D68-4B7D-9FD9-A32118C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.html?format=&amp;task=&amp;att=&amp;area=bus&amp;numAtt=&amp;numIns=&amp;type=&amp;sort=nameUp&amp;view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Kuhn</dc:creator>
  <cp:keywords/>
  <dc:description/>
  <cp:lastModifiedBy>Ryan Kuhn</cp:lastModifiedBy>
  <cp:revision>2</cp:revision>
  <dcterms:created xsi:type="dcterms:W3CDTF">2015-04-08T03:22:00Z</dcterms:created>
  <dcterms:modified xsi:type="dcterms:W3CDTF">2015-04-08T03:22:00Z</dcterms:modified>
</cp:coreProperties>
</file>